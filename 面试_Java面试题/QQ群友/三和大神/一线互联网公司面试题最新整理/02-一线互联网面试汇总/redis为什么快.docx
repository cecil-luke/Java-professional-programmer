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widowControl/>
        <w:spacing w:before="100" w:beforeAutospacing="1" w:after="100" w:afterAutospacing="1" w:line="450" w:lineRule="atLeast"/>
        <w:jc w:val="left"/>
        <w:outlineLvl w:val="0"/>
        <w:rPr>
          <w:rFonts w:ascii="Tahoma" w:hAnsi="Tahoma" w:eastAsia="宋体" w:cs="Tahoma"/>
          <w:b/>
          <w:bCs/>
          <w:color w:val="494949"/>
          <w:kern w:val="36"/>
          <w:sz w:val="27"/>
          <w:szCs w:val="27"/>
        </w:rPr>
      </w:pPr>
      <w:r>
        <w:rPr>
          <w:rFonts w:ascii="Tahoma" w:hAnsi="Tahoma" w:eastAsia="宋体" w:cs="Tahoma"/>
          <w:b/>
          <w:bCs/>
          <w:color w:val="494949"/>
          <w:kern w:val="36"/>
          <w:sz w:val="27"/>
          <w:szCs w:val="27"/>
        </w:rPr>
        <w:t>Redis为什么这么快？</w:t>
      </w:r>
    </w:p>
    <w:p>
      <w:pPr>
        <w:widowControl/>
        <w:spacing w:line="375" w:lineRule="atLeast"/>
        <w:jc w:val="left"/>
        <w:rPr>
          <w:rFonts w:ascii="Tahoma" w:hAnsi="Tahoma" w:eastAsia="宋体" w:cs="Tahoma"/>
          <w:color w:val="999999"/>
          <w:kern w:val="0"/>
          <w:sz w:val="18"/>
          <w:szCs w:val="18"/>
        </w:rPr>
      </w:pPr>
      <w:r>
        <w:rPr>
          <w:rFonts w:ascii="Tahoma" w:hAnsi="Tahoma" w:eastAsia="宋体" w:cs="Tahoma"/>
          <w:color w:val="999999"/>
          <w:kern w:val="0"/>
          <w:sz w:val="18"/>
          <w:szCs w:val="18"/>
        </w:rPr>
        <w:t>2016-04-27 13:04 本站整理 浏览(436)</w:t>
      </w:r>
    </w:p>
    <w:p>
      <w:pPr>
        <w:widowControl/>
        <w:spacing w:line="375" w:lineRule="atLeast"/>
        <w:jc w:val="left"/>
        <w:rPr>
          <w:ins w:id="0" w:author="Unknown" w:date=""/>
          <w:rFonts w:ascii="Tahoma" w:hAnsi="Tahoma" w:eastAsia="宋体" w:cs="Tahoma"/>
          <w:color w:val="333333"/>
          <w:kern w:val="0"/>
          <w:sz w:val="20"/>
          <w:szCs w:val="20"/>
        </w:rPr>
      </w:pPr>
      <w:ins w:id="1" w:author="Unknown">
        <w:r>
          <w:rPr>
            <w:rFonts w:ascii="Tahoma" w:hAnsi="Tahoma" w:eastAsia="宋体" w:cs="Tahoma"/>
            <w:color w:val="333333"/>
            <w:kern w:val="0"/>
            <w:sz w:val="20"/>
            <w:szCs w:val="20"/>
          </w:rPr>
          <w:t>今天我在一个技术群里提出一个问题：Redis为什么这么快，Redis的那些特性能够支持了它的高并发？</w:t>
        </w:r>
      </w:ins>
      <w:ins w:id="2" w:author="Unknown">
        <w:r>
          <w:rPr>
            <w:rFonts w:ascii="Tahoma" w:hAnsi="Tahoma" w:eastAsia="宋体" w:cs="Tahoma"/>
            <w:color w:val="333333"/>
            <w:kern w:val="0"/>
            <w:sz w:val="20"/>
            <w:szCs w:val="20"/>
          </w:rPr>
          <w:br w:type="textWrapping"/>
        </w:r>
      </w:ins>
      <w:ins w:id="3" w:author="Unknown">
        <w:r>
          <w:rPr>
            <w:rFonts w:ascii="Tahoma" w:hAnsi="Tahoma" w:eastAsia="宋体" w:cs="Tahoma"/>
            <w:color w:val="333333"/>
            <w:kern w:val="0"/>
            <w:sz w:val="20"/>
            <w:szCs w:val="20"/>
          </w:rPr>
          <w:br w:type="textWrapping"/>
        </w:r>
      </w:ins>
      <w:ins w:id="4" w:author="Unknown">
        <w:r>
          <w:rPr>
            <w:rFonts w:ascii="Tahoma" w:hAnsi="Tahoma" w:eastAsia="宋体" w:cs="Tahoma"/>
            <w:color w:val="333333"/>
            <w:kern w:val="0"/>
            <w:sz w:val="20"/>
            <w:szCs w:val="20"/>
          </w:rPr>
          <w:t>之前的我，也只是知道Redis是内存数据库，所以读取速度快；IO使用的是多路复用，使用一个线程来轮询描述符，减少了线程上下文的切换，将数据库的开、关、读、写都转化成了时间，所以IO时也有加速。虽然理解上就是这些（当然还有一些数据结构的原因，全程使用hash结构，加速读写)</w:t>
        </w:r>
      </w:ins>
      <w:ins w:id="5" w:author="Unknown">
        <w:r>
          <w:rPr>
            <w:rFonts w:ascii="Tahoma" w:hAnsi="Tahoma" w:eastAsia="宋体" w:cs="Tahoma"/>
            <w:color w:val="333333"/>
            <w:kern w:val="0"/>
            <w:sz w:val="20"/>
            <w:szCs w:val="20"/>
          </w:rPr>
          <w:br w:type="textWrapping"/>
        </w:r>
      </w:ins>
      <w:ins w:id="6" w:author="Unknown">
        <w:r>
          <w:rPr>
            <w:rFonts w:ascii="Tahoma" w:hAnsi="Tahoma" w:eastAsia="宋体" w:cs="Tahoma"/>
            <w:color w:val="333333"/>
            <w:kern w:val="0"/>
            <w:sz w:val="20"/>
            <w:szCs w:val="20"/>
          </w:rPr>
          <w:br w:type="textWrapping"/>
        </w:r>
      </w:ins>
      <w:ins w:id="7" w:author="Unknown">
        <w:r>
          <w:rPr>
            <w:rFonts w:ascii="Tahoma" w:hAnsi="Tahoma" w:eastAsia="宋体" w:cs="Tahoma"/>
            <w:color w:val="333333"/>
            <w:kern w:val="0"/>
            <w:sz w:val="20"/>
            <w:szCs w:val="20"/>
          </w:rPr>
          <w:t>突然想写下来，供大家看一下，也想请大神批评指正一下。</w:t>
        </w:r>
      </w:ins>
      <w:ins w:id="8" w:author="Unknown">
        <w:r>
          <w:rPr>
            <w:rFonts w:ascii="Tahoma" w:hAnsi="Tahoma" w:eastAsia="宋体" w:cs="Tahoma"/>
            <w:color w:val="333333"/>
            <w:kern w:val="0"/>
            <w:sz w:val="20"/>
            <w:szCs w:val="20"/>
          </w:rPr>
          <w:br w:type="textWrapping"/>
        </w:r>
      </w:ins>
      <w:ins w:id="9" w:author="Unknown">
        <w:r>
          <w:rPr>
            <w:rFonts w:ascii="Tahoma" w:hAnsi="Tahoma" w:eastAsia="宋体" w:cs="Tahoma"/>
            <w:color w:val="333333"/>
            <w:kern w:val="0"/>
            <w:sz w:val="20"/>
            <w:szCs w:val="20"/>
          </w:rPr>
          <w:br w:type="textWrapping"/>
        </w:r>
      </w:ins>
      <w:ins w:id="10" w:author="Unknown">
        <w:r>
          <w:rPr>
            <w:rFonts w:ascii="Tahoma" w:hAnsi="Tahoma" w:eastAsia="宋体" w:cs="Tahoma"/>
            <w:color w:val="333333"/>
            <w:kern w:val="0"/>
            <w:sz w:val="20"/>
            <w:szCs w:val="20"/>
          </w:rPr>
          <w:t>Redis的高并发和快速原因很多，总结一下几点：</w:t>
        </w:r>
      </w:ins>
      <w:ins w:id="11" w:author="Unknown">
        <w:r>
          <w:rPr>
            <w:rFonts w:ascii="Tahoma" w:hAnsi="Tahoma" w:eastAsia="宋体" w:cs="Tahoma"/>
            <w:color w:val="333333"/>
            <w:kern w:val="0"/>
            <w:sz w:val="20"/>
            <w:szCs w:val="20"/>
          </w:rPr>
          <w:br w:type="textWrapping"/>
        </w:r>
      </w:ins>
      <w:ins w:id="12" w:author="Unknown">
        <w:r>
          <w:rPr>
            <w:rFonts w:ascii="Tahoma" w:hAnsi="Tahoma" w:eastAsia="宋体" w:cs="Tahoma"/>
            <w:color w:val="333333"/>
            <w:kern w:val="0"/>
            <w:sz w:val="20"/>
            <w:szCs w:val="20"/>
          </w:rPr>
          <w:br w:type="textWrapping"/>
        </w:r>
      </w:ins>
      <w:ins w:id="13" w:author="Unknown">
        <w:r>
          <w:rPr>
            <w:rFonts w:ascii="Tahoma" w:hAnsi="Tahoma" w:eastAsia="宋体" w:cs="Tahoma"/>
            <w:color w:val="333333"/>
            <w:kern w:val="0"/>
            <w:sz w:val="20"/>
            <w:szCs w:val="20"/>
          </w:rPr>
          <w:t>1. Redis是纯内存数据库，一般都是简单的存取操作，线程占用的时间很多，时间的花费主要集中在IO上，所以读取速度快。</w:t>
        </w:r>
      </w:ins>
      <w:ins w:id="14" w:author="Unknown">
        <w:r>
          <w:rPr>
            <w:rFonts w:ascii="Tahoma" w:hAnsi="Tahoma" w:eastAsia="宋体" w:cs="Tahoma"/>
            <w:color w:val="333333"/>
            <w:kern w:val="0"/>
            <w:sz w:val="20"/>
            <w:szCs w:val="20"/>
          </w:rPr>
          <w:br w:type="textWrapping"/>
        </w:r>
      </w:ins>
      <w:ins w:id="15" w:author="Unknown">
        <w:r>
          <w:rPr>
            <w:rFonts w:ascii="Tahoma" w:hAnsi="Tahoma" w:eastAsia="宋体" w:cs="Tahoma"/>
            <w:color w:val="333333"/>
            <w:kern w:val="0"/>
            <w:sz w:val="20"/>
            <w:szCs w:val="20"/>
          </w:rPr>
          <w:br w:type="textWrapping"/>
        </w:r>
      </w:ins>
      <w:ins w:id="16" w:author="Unknown">
        <w:r>
          <w:rPr>
            <w:rFonts w:ascii="Tahoma" w:hAnsi="Tahoma" w:eastAsia="宋体" w:cs="Tahoma"/>
            <w:color w:val="333333"/>
            <w:kern w:val="0"/>
            <w:sz w:val="20"/>
            <w:szCs w:val="20"/>
          </w:rPr>
          <w:t>2. 再说一下IO，Redis使用的是非阻塞IO，IO多路复用，使用了单线程来轮询描述符，将数据库的开、关、读、写都转换成了事件，减少了线程切换时上下文的切换和竞争。</w:t>
        </w:r>
      </w:ins>
      <w:ins w:id="17" w:author="Unknown">
        <w:r>
          <w:rPr>
            <w:rFonts w:ascii="Tahoma" w:hAnsi="Tahoma" w:eastAsia="宋体" w:cs="Tahoma"/>
            <w:color w:val="333333"/>
            <w:kern w:val="0"/>
            <w:sz w:val="20"/>
            <w:szCs w:val="20"/>
          </w:rPr>
          <w:br w:type="textWrapping"/>
        </w:r>
      </w:ins>
      <w:ins w:id="18" w:author="Unknown">
        <w:r>
          <w:rPr>
            <w:rFonts w:ascii="Tahoma" w:hAnsi="Tahoma" w:eastAsia="宋体" w:cs="Tahoma"/>
            <w:color w:val="333333"/>
            <w:kern w:val="0"/>
            <w:sz w:val="20"/>
            <w:szCs w:val="20"/>
          </w:rPr>
          <w:br w:type="textWrapping"/>
        </w:r>
      </w:ins>
      <w:ins w:id="19" w:author="Unknown">
        <w:r>
          <w:rPr>
            <w:rFonts w:ascii="Tahoma" w:hAnsi="Tahoma" w:eastAsia="宋体" w:cs="Tahoma"/>
            <w:color w:val="333333"/>
            <w:kern w:val="0"/>
            <w:sz w:val="20"/>
            <w:szCs w:val="20"/>
          </w:rPr>
          <w:t>3. Redis采用了单线程的模型，保证了每个操作的原子性，也减少了线程的上下文切换和竞争。</w:t>
        </w:r>
      </w:ins>
      <w:ins w:id="20" w:author="Unknown">
        <w:r>
          <w:rPr>
            <w:rFonts w:ascii="Tahoma" w:hAnsi="Tahoma" w:eastAsia="宋体" w:cs="Tahoma"/>
            <w:color w:val="333333"/>
            <w:kern w:val="0"/>
            <w:sz w:val="20"/>
            <w:szCs w:val="20"/>
          </w:rPr>
          <w:br w:type="textWrapping"/>
        </w:r>
      </w:ins>
      <w:ins w:id="21" w:author="Unknown">
        <w:r>
          <w:rPr>
            <w:rFonts w:ascii="Tahoma" w:hAnsi="Tahoma" w:eastAsia="宋体" w:cs="Tahoma"/>
            <w:color w:val="333333"/>
            <w:kern w:val="0"/>
            <w:sz w:val="20"/>
            <w:szCs w:val="20"/>
          </w:rPr>
          <w:br w:type="textWrapping"/>
        </w:r>
      </w:ins>
      <w:ins w:id="22" w:author="Unknown">
        <w:r>
          <w:rPr>
            <w:rFonts w:ascii="Tahoma" w:hAnsi="Tahoma" w:eastAsia="宋体" w:cs="Tahoma"/>
            <w:color w:val="333333"/>
            <w:kern w:val="0"/>
            <w:sz w:val="20"/>
            <w:szCs w:val="20"/>
          </w:rPr>
          <w:t>4. 另外，数据结构也帮了不少忙，Redis全程使用hash结构，读取速度快，还有一些特殊的数据结构，对数据存储进行了优化，如压缩表，对短数据进行压缩存储，再如，跳表，使用有序的数据结构加快读取的速度。</w:t>
        </w:r>
      </w:ins>
      <w:ins w:id="23" w:author="Unknown">
        <w:r>
          <w:rPr>
            <w:rFonts w:ascii="Tahoma" w:hAnsi="Tahoma" w:eastAsia="宋体" w:cs="Tahoma"/>
            <w:color w:val="333333"/>
            <w:kern w:val="0"/>
            <w:sz w:val="20"/>
            <w:szCs w:val="20"/>
          </w:rPr>
          <w:br w:type="textWrapping"/>
        </w:r>
      </w:ins>
      <w:ins w:id="24" w:author="Unknown">
        <w:r>
          <w:rPr>
            <w:rFonts w:ascii="Tahoma" w:hAnsi="Tahoma" w:eastAsia="宋体" w:cs="Tahoma"/>
            <w:color w:val="333333"/>
            <w:kern w:val="0"/>
            <w:sz w:val="20"/>
            <w:szCs w:val="20"/>
          </w:rPr>
          <w:br w:type="textWrapping"/>
        </w:r>
      </w:ins>
      <w:ins w:id="25" w:author="Unknown">
        <w:r>
          <w:rPr>
            <w:rFonts w:ascii="Tahoma" w:hAnsi="Tahoma" w:eastAsia="宋体" w:cs="Tahoma"/>
            <w:color w:val="333333"/>
            <w:kern w:val="0"/>
            <w:sz w:val="20"/>
            <w:szCs w:val="20"/>
          </w:rPr>
          <w:t>5. 还有一点，Redis采用自己实现的事件分离器，效率比较高，内部采用非阻塞的执行方式，吞吐能力比较大。</w:t>
        </w:r>
      </w:ins>
      <w:ins w:id="26" w:author="Unknown">
        <w:r>
          <w:rPr>
            <w:rFonts w:ascii="Tahoma" w:hAnsi="Tahoma" w:eastAsia="宋体" w:cs="Tahoma"/>
            <w:color w:val="333333"/>
            <w:kern w:val="0"/>
            <w:sz w:val="20"/>
            <w:szCs w:val="20"/>
          </w:rPr>
          <w:br w:type="textWrapping"/>
        </w:r>
      </w:ins>
      <w:ins w:id="27" w:author="Unknown">
        <w:r>
          <w:rPr>
            <w:rFonts w:ascii="Tahoma" w:hAnsi="Tahoma" w:eastAsia="宋体" w:cs="Tahoma"/>
            <w:color w:val="333333"/>
            <w:kern w:val="0"/>
            <w:sz w:val="20"/>
            <w:szCs w:val="20"/>
          </w:rPr>
          <w:br w:type="textWrapping"/>
        </w:r>
      </w:ins>
      <w:ins w:id="28" w:author="Unknown">
        <w:r>
          <w:rPr>
            <w:rFonts w:ascii="Tahoma" w:hAnsi="Tahoma" w:eastAsia="宋体" w:cs="Tahoma"/>
            <w:color w:val="333333"/>
            <w:kern w:val="0"/>
            <w:sz w:val="20"/>
            <w:szCs w:val="20"/>
          </w:rPr>
          <w:t>最后，附两张图，让大家更加深刻的理解Redis的架构和内存模型：</w:t>
        </w:r>
      </w:ins>
      <w:ins w:id="29" w:author="Unknown">
        <w:r>
          <w:rPr>
            <w:rFonts w:ascii="Tahoma" w:hAnsi="Tahoma" w:eastAsia="宋体" w:cs="Tahoma"/>
            <w:color w:val="333333"/>
            <w:kern w:val="0"/>
            <w:sz w:val="20"/>
            <w:szCs w:val="20"/>
          </w:rPr>
          <w:br w:type="textWrapping"/>
        </w:r>
      </w:ins>
      <w:ins w:id="30" w:author="Unknown">
        <w:r>
          <w:rPr>
            <w:rFonts w:ascii="Tahoma" w:hAnsi="Tahoma" w:eastAsia="宋体" w:cs="Tahoma"/>
            <w:color w:val="333333"/>
            <w:kern w:val="0"/>
            <w:sz w:val="20"/>
            <w:szCs w:val="20"/>
          </w:rPr>
          <w:br w:type="textWrapping"/>
        </w:r>
      </w:ins>
      <w:ins w:id="31" w:author="Unknown">
        <w:r>
          <w:rPr>
            <w:rFonts w:ascii="Tahoma" w:hAnsi="Tahoma" w:eastAsia="宋体" w:cs="Tahoma"/>
            <w:color w:val="333333"/>
            <w:kern w:val="0"/>
            <w:sz w:val="20"/>
            <w:szCs w:val="20"/>
          </w:rPr>
          <w:br w:type="textWrapping"/>
        </w:r>
      </w:ins>
      <w:r>
        <w:rPr>
          <w:rFonts w:ascii="Tahoma" w:hAnsi="Tahoma" w:eastAsia="宋体" w:cs="Tahoma"/>
          <w:color w:val="333333"/>
          <w:kern w:val="0"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矩形 3" descr="http://www.searchtb.com/wp-content/uploads/2011/04/Image011710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alt="http://www.searchtb.com/wp-content/uploads/2011/04/Image011710.jpg" style="height:24pt;width:24pt;" filled="f" stroked="f" coordsize="21600,21600" o:gfxdata="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AHzJZ00gAAAAMBAAAPAAAAAAAAAAEAIAAAACIAAABkcnMvZG93bnJldi54bWxQ&#10;SwECFAAUAAAACACHTuJA8mKAGjYCAABaBAAADgAAAAAAAAABACAAAAAhAQAAZHJzL2Uyb0RvYy54&#10;bWxQSwUGAAAAAAYABgBZAQAAyQUAAAAA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ins w:id="32" w:author="Unknown">
        <w:r>
          <w:rPr>
            <w:rFonts w:ascii="Tahoma" w:hAnsi="Tahoma" w:eastAsia="宋体" w:cs="Tahoma"/>
            <w:color w:val="333333"/>
            <w:kern w:val="0"/>
            <w:sz w:val="20"/>
            <w:szCs w:val="20"/>
          </w:rPr>
          <w:br w:type="textWrapping"/>
        </w:r>
      </w:ins>
      <w:ins w:id="33" w:author="Unknown">
        <w:r>
          <w:rPr>
            <w:rFonts w:ascii="Tahoma" w:hAnsi="Tahoma" w:eastAsia="宋体" w:cs="Tahoma"/>
            <w:color w:val="333333"/>
            <w:kern w:val="0"/>
            <w:sz w:val="20"/>
            <w:szCs w:val="20"/>
          </w:rPr>
          <w:br w:type="textWrapping"/>
        </w:r>
      </w:ins>
      <w:ins w:id="34" w:author="Unknown">
        <w:r>
          <w:rPr>
            <w:rFonts w:ascii="Tahoma" w:hAnsi="Tahoma" w:eastAsia="宋体" w:cs="Tahoma"/>
            <w:color w:val="333333"/>
            <w:kern w:val="0"/>
            <w:sz w:val="20"/>
            <w:szCs w:val="20"/>
          </w:rPr>
          <w:br w:type="textWrapping"/>
        </w:r>
      </w:ins>
      <w:r>
        <w:rPr>
          <w:rFonts w:ascii="Tahoma" w:hAnsi="Tahoma" w:eastAsia="宋体" w:cs="Tahoma"/>
          <w:color w:val="333333"/>
          <w:kern w:val="0"/>
          <w:sz w:val="20"/>
          <w:szCs w:val="20"/>
        </w:rPr>
        <w:drawing>
          <wp:inline distT="0" distB="0" distL="0" distR="0">
            <wp:extent cx="4610100" cy="5305425"/>
            <wp:effectExtent l="0" t="0" r="0" b="9525"/>
            <wp:docPr id="2" name="图片 2" descr="http://dongxicheng.org/wp-content/uploads/2011/12/redis-m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http://dongxicheng.org/wp-content/uploads/2011/12/redis-mai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bookmarkStart w:id="0" w:name="_GoBack"/>
  </w:p>
  <w:bookmarkEnd w:id="0"/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Unknown">
    <w15:presenceInfo w15:providerId="None" w15:userId="Unknow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6E7"/>
    <w:rsid w:val="00245473"/>
    <w:rsid w:val="006F59ED"/>
    <w:rsid w:val="00BC46E7"/>
    <w:rsid w:val="00E67505"/>
    <w:rsid w:val="0436388A"/>
    <w:rsid w:val="09AF72BB"/>
    <w:rsid w:val="2F1E0862"/>
    <w:rsid w:val="6430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5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Char"/>
    <w:basedOn w:val="7"/>
    <w:link w:val="5"/>
    <w:qFormat/>
    <w:uiPriority w:val="99"/>
    <w:rPr>
      <w:sz w:val="18"/>
      <w:szCs w:val="18"/>
    </w:rPr>
  </w:style>
  <w:style w:type="character" w:customStyle="1" w:styleId="9">
    <w:name w:val="页脚 Char"/>
    <w:basedOn w:val="7"/>
    <w:link w:val="4"/>
    <w:qFormat/>
    <w:uiPriority w:val="99"/>
    <w:rPr>
      <w:sz w:val="18"/>
      <w:szCs w:val="18"/>
    </w:rPr>
  </w:style>
  <w:style w:type="character" w:customStyle="1" w:styleId="10">
    <w:name w:val="标题 1 Char"/>
    <w:basedOn w:val="7"/>
    <w:link w:val="2"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1">
    <w:name w:val="p-time"/>
    <w:basedOn w:val="7"/>
    <w:qFormat/>
    <w:uiPriority w:val="0"/>
  </w:style>
  <w:style w:type="character" w:customStyle="1" w:styleId="12">
    <w:name w:val="apple-converted-space"/>
    <w:basedOn w:val="7"/>
    <w:qFormat/>
    <w:uiPriority w:val="0"/>
  </w:style>
  <w:style w:type="character" w:customStyle="1" w:styleId="13">
    <w:name w:val="p-author"/>
    <w:basedOn w:val="7"/>
    <w:qFormat/>
    <w:uiPriority w:val="0"/>
  </w:style>
  <w:style w:type="character" w:customStyle="1" w:styleId="14">
    <w:name w:val="p-view"/>
    <w:basedOn w:val="7"/>
    <w:qFormat/>
    <w:uiPriority w:val="0"/>
  </w:style>
  <w:style w:type="character" w:customStyle="1" w:styleId="15">
    <w:name w:val="批注框文本 Char"/>
    <w:basedOn w:val="7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2</Pages>
  <Words>101</Words>
  <Characters>582</Characters>
  <Lines>4</Lines>
  <Paragraphs>1</Paragraphs>
  <TotalTime>0</TotalTime>
  <ScaleCrop>false</ScaleCrop>
  <LinksUpToDate>false</LinksUpToDate>
  <CharactersWithSpaces>682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2016-12-28T07:47:00Z</dcterms:created>
  <dc:creator>Administrator</dc:creator>
  <cp:lastModifiedBy>橙子</cp:lastModifiedBy>
  <dcterms:modified xsi:type="dcterms:W3CDTF">2021-08-26T08:06:42Z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80A5272BD9C14F0D953AE77B196CB6BF</vt:lpwstr>
  </property>
</Properties>
</file>