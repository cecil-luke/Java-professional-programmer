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hAnsi="Lucida Sans Unicode" w:eastAsia="宋体" w:cs="Lucida Sans Unicode"/>
          <w:b/>
          <w:bCs/>
          <w:color w:val="555555"/>
          <w:kern w:val="36"/>
          <w:sz w:val="21"/>
          <w:szCs w:val="21"/>
        </w:rPr>
      </w:pPr>
      <w:r>
        <w:rPr>
          <w:rFonts w:ascii="Lucida Sans Unicode" w:hAnsi="Lucida Sans Unicode" w:eastAsia="宋体" w:cs="Lucida Sans Unicode"/>
          <w:b/>
          <w:bCs/>
          <w:color w:val="555555"/>
          <w:kern w:val="36"/>
          <w:sz w:val="21"/>
          <w:szCs w:val="21"/>
        </w:rPr>
        <w:t>阿里实习生-客户端笔试题目解析</w:t>
      </w:r>
      <w:bookmarkStart w:id="0" w:name="_GoBack"/>
      <w:bookmarkEnd w:id="0"/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.在网络传输数据时，经常需要将二进制数据转换为一个可打印字符串，一般用到的可打印字符集合包含64个字符，因此又称为Base64表示法，现有一个char数组长度为12，要将它表示为Base64字符串，请问Base64字符串至少需要几个char；如果char的长度为20，则需要几个char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是一个基本数据类型。它可以表示一个byte大小的数字，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即8位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，而Base64使用基于6位的编码。所以就是12x 8/6 = 16;而20 x 8/6 = 20 x 4/3 = 24 + 2.666 ，多余的需要用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====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补齐到4位，所以是28。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答案：16，28</w:t>
      </w:r>
    </w:p>
    <w:p>
      <w:pPr>
        <w:widowControl/>
        <w:shd w:val="clear" w:color="auto" w:fill="F5F5F5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应用实例:</w:t>
      </w:r>
    </w:p>
    <w:p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在HTTP GET/POST中一般都需要对参数进行base64编码</w:t>
      </w:r>
    </w:p>
    <w:p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在OSX中的.plist文件中的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&lt;data&gt;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数据也是Base64编码的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.某部门年会的时候，有个环节叫做《国王和天使》，每个人将自己的名字写在纸条上并丢入盒子中，等所有人都完成该动作后，每个人再从盒子里拿出一张小纸条，上面的人物就是自己的国王，自己就是ta的天使，如果抽到自己，就再抽一遍，直到抽到别人为止，如果用有向图来表示他们之间的关系，那么以下结论错误的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?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最后的结果可能是存在多个联通分支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联通分支个数最多不超过人数的二分之一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最后的结果可能是存在多个强联通分支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可以用</w:t>
      </w:r>
      <w:r>
        <w:rPr>
          <w:rFonts w:ascii="Consolas" w:hAnsi="Consolas" w:eastAsia="宋体" w:cs="Consolas"/>
          <w:color w:val="FF0000"/>
          <w:kern w:val="0"/>
          <w:sz w:val="21"/>
          <w:szCs w:val="21"/>
        </w:rPr>
        <w:t>深度优先算法求</w:t>
      </w: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得联通数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可以用双向链表存储其结构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遍历的复杂度是O(N)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这个题目有三个BUG，当是人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数三个人（或者奇数）时，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其中两个人互相抽取的话，总有一个人抽不到，这个人就活该单身吗？还有个问题就是，在数学中一般翻译为“连通”而不是“联通"; 最后一个问题就是，连通数这个概念我没有在离散的书上找到，谷歌上也很少搜到。所以我认为这是一个不严谨不负责任的题目。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接下来是我的分析，我们先假设，当出现四个人的时候(偶数特例)，两两成环的话，答案123都是对的。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接着答案五也是对的，这个结构明显就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是链表。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第六的复杂度等于 O(线 + 边)，肯定在2N左右，所以也是对的。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最后我们排除出来的是4。对于4的理解，我认为它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只能求出连通通路的个数，而不是连通数。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所以，答案是4。</w:t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是不是看晕了？看来需要自学一遍离散了 ---&gt;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"http://www.wlxt.uestc.edu.cn/wlxt/ncourse/lsxx/web/lssx/end/imgs/main.htm"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点我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3.假设支付宝红包口令支持1到6位的数字组合，即'0','1','003'和‘999999’都是合法的红包口令，那么总共可以有多少个合法的红包口令？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解答：高中概率题，注意'1'，'000001'与'001'是不一样的就可以理解了。10 + 100 + 1000 + 10000 + 100000 + 1000000 = 1111110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4.假设某棵二叉查找树的所有键均为1到10的整数，现在我们要查找下面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是不可能是键的检查序列。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10，9，8，7，6，5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2，8，6，3，7，4，5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1，2，9，3，8，7，4，6，5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2，3，10，4，8，5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4，9，8，7，5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以上均正确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一个个按照BST画呗，然后找出有分叉的，第二个是错的。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5.能整除1400的数目是__?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笔试的时候我直接跳了，毕竟2分钟算这个划不来。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后来问了学长，有了一个新的方法。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首先 1400 = (2x2x2) x (5x5x7）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然后我们计算 2x2x2 ，有 2 4 8 三个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计算 5x5x7 , 有 5 7 25 35 175 共5个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这两个相乘，有 15 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最后就是 15 + 3 + 5 = 23 个。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（我看到百度知道上有人在考试时间去问题目，非常鄙视这种行为）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6.设二叉树节点的线序遍历，中序遍历与后序遍历，所有叶子节点的先后顺序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三者是相同的，遍历顺序不影响叶子节点</w:t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drawing>
          <wp:inline distT="0" distB="0" distL="0" distR="0">
            <wp:extent cx="6114415" cy="4398010"/>
            <wp:effectExtent l="0" t="0" r="635" b="2540"/>
            <wp:docPr id="1" name="图片 1" descr="PreOrder Trave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eOrder Traves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  <w:t>PreOrder Travesal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7.一个具有513个节点的二叉树，有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种可能的层高。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513 = 511 + 2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如果是完全树的话，就是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2^count - 1= 511 =&gt; count = 9 ,完全树是9层，然后加上一个小尾巴，就是10层。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接着，我们考虑最差的情况，就是树退化为链表，这时 count = 513;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所以[10,513]，就是513-10 + 1 = 504;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8.给定一个整数sum，从有N个无序元素的数组中寻找元素a，b，c，d，使得a + b + c + d = sum，最快的平均时间复杂度是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?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O(N^2)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O(log 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O(N)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O(N^3)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O(N^2logN)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O(N^4)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解答：这个问了学长。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寻找一个元素至少需要N个时间；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寻找两个元素的话，俩俩相加，消耗N-1时间，然后去遍历。总时间约为2N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寻找三个元素的话......总时间为3N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反正最后就是4N，也就是O(N)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9.如下SQL数据中,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可能返回null值。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select count(*) from t1;//返回行的个数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select max(col1) from t1;//返回列中的某个最大值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select concat('max=' ,maxof(col1)) from t1;//连接字符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如果concat连接的字符中参数为空的话，则返回为空。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"http://zhidao.baidu.com/question/1669729226131857827"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http://zhidao.baidu.com/question/1669729226131857827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10.函数lg(ax^2 - 8x + a - 6)的值域为R，那么实数a的取值范围是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ax^2 - 8x + a - 6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当 a &gt; 0 ，Δ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64 - 4a^2 + 24a &gt; 0,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16 - a^2 + 6a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a^2 - 6a -16 &lt;0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(a + 2)(a - 8) &gt;0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so , a&gt;8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当 a &lt; 0 , no way.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so , a&gt;8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11.一个电动模型，每一组电池能让其行驶8分钟，一个充电器能同时给两组电池充电，一组充满需要15分钟，至少准备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组电池，可以让模型行驶完立即换电池行驶不用等待。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两组肯定不够的，假设有3组充满的电池，我们用笔划一划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charge[2] = 0,0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charge[2] = 0,0;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15,0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7,0;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7,15;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15, 8;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所以3个是可以的。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12.对于下面的代码，正确的是？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char* s1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 s2[]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s1[2] = 'E'; //1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s2[2] = 'E'; //2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*(s1 + 2) = 'E'; //3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*(s2 + 2) = 'E'; //4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s1是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char*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类型，它指向</w:t>
      </w:r>
      <w:r>
        <w:rPr>
          <w:rFonts w:ascii="Lucida Sans Unicode" w:hAnsi="Lucida Sans Unicode" w:eastAsia="宋体" w:cs="Lucida Sans Unicode"/>
          <w:bCs/>
          <w:color w:val="2F2F2F"/>
          <w:kern w:val="0"/>
          <w:sz w:val="21"/>
          <w:szCs w:val="21"/>
        </w:rPr>
        <w:t>常量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字符串，而常量早已经在编译的时候就写入程序中了，是不可改变的;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s2是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char[]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类型，它指向数组的第一位；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我们分开解答，先把情况1转换为单独的代码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void dosome(void){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char* s1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s1[2] = 'E';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系统报错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Bus error: 10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我们拿出Hopper Disassembler这个神器，把二进制文件反编译后是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dosome()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var_m8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rax = var_m8;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//int8_t 就是 char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*(int8_t *)(rax + 0x2) = 0x45;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通过反编译，我们知道了s1[2] = 'E' 实际上就是先强制转换，然后所指向的值赋值为 0x45 的意思。但是</w:t>
      </w:r>
      <w:r>
        <w:rPr>
          <w:rFonts w:ascii="Lucida Sans Unicode" w:hAnsi="Lucida Sans Unicode" w:eastAsia="宋体" w:cs="Lucida Sans Unicode"/>
          <w:bCs/>
          <w:color w:val="2F2F2F"/>
          <w:kern w:val="0"/>
          <w:sz w:val="21"/>
          <w:szCs w:val="21"/>
        </w:rPr>
        <w:t>常量不能修改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，所以会报错，而且修改常量也没有任何意义。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而 * (s1 + 2)同样，反编译的结果与上面相同，所以也是错的。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接下来我们分析数组，我们同样拆分为单独的函数，便于反编译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void dosome(void){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char s2[]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s2[2] = 'E';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反编译发现，编译器自动生成了多个匿名整型值。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dosome()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rax = *__stack_chk_guard;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var_24 = *rax;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var_12 = *"hello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//这里面实际就是读取_DATA中的低位端，s[2],也就是'l'。注意看这里并没有使用val_12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var_20 = *(int32_t *)0x100000f9a;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var_14 = 0x45;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if (*rax == var_24)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return *__stack_chk_guard;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else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rax = __stack_chk_fail();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这个当然能运行，改成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*(s +2)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仍然能运行，反编译代码也一样。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综上我们有如下结论：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char* 定义的字符串常量不能修改，而且为了安全一般定义为const的，这道题作者有病没有加上;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用数组定义的字符串可以修改;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s[2] == 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(s + 2) == 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(intX_t *)(s + 2);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所以1，3错的。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13.一台刚接入互联网的WEB服务器第一次被访问到时，不同协议的发生顺序是下面中的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1.ARP-&gt;DNS-&gt;HTTP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2.ARP-&gt;HTTP-&gt;DNS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3.DNS-&gt;HTTP-&gt;ARP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4.DNS-&gt;ARP-&gt;HTTP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5.HTTP-&gt;ARP-&gt;DNS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6.HTTP-&gt;DNS-&gt;ARP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有人问了，结果比我整理的好。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服务器插上网线需要在内网进行IP-MAC映射，也就是ARP。接着用户在浏览器输入地址，查找DNS，获取IP，最后以TCP的形式把HTTP封装，进行连接。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"http://www.zhihu.com/question/29282648"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http://www.zhihu.com/question/29282648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"http://kb.cnblogs.com/page/516964/"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在浏览器中输入Google.com并且按下回车之后发生了什么？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14.忘了 %&gt;_&lt;%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15将整数序列(7-2-4-6-3-1-5-8)按所示顺序构建一颗二叉排序数a，之后将整数4按照二叉树排序规则从树a中删除，请问删除后树的前序遍历结果是_？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1-2-3-4-5-6-7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7-2-1-5-3-6-8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3-6-1-5-2-8-7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1-3-6-5-2-8-7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8-7-6-5-3-2-1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7-2-8-1-5-3-6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解答：二叉排序树，也叫二叉搜索树(Binary Search/Sort Tree)，按照left &lt; mid &lt; right进行排序。找出4右树的最小值，也就是5,然后替换即可。前序遍历的话，看刚刚的三个遍历对比图就可以秒杀了，所以选择2</w:t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BST动画 ——&gt;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"http://www.comp.nus.edu.sg/~stevenha/visualization/bst.html"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点我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16.以下程序运行结果？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#include&lt;iostream&gt;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using namespace std;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class cat{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int age;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public: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//构造函数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cat(){age = 1;}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//析构函数，类似于Java的finalize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~cat(){}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//一个公共方法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void miao(void){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cout&lt;&lt;"Miao,my age = "&lt;&lt;age&lt;&lt;endl;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main(void){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cat kitty;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int* p = (int*)(&amp;kitty);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*p = 20;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kitty.miao();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实际输出的是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Miao,my age = 20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;类的内存分配类似于结构体，它的内部就是一个int，*p = 20实际上就是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mov dword[ss:rbp + p],0x14;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17.图中的每个圈圈的一个补给站，存储着一定数量的汽油，每个圈之间的路上标识来了这段路需要消耗的汽油量，一段小车从A点出发，在图上任意行走，到达补给站的时候可以取出所有的汽油，到达B点后最多剩余的汽油量是__?</w:t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drawing>
          <wp:inline distT="0" distB="0" distL="0" distR="0">
            <wp:extent cx="2877820" cy="1654810"/>
            <wp:effectExtent l="0" t="0" r="0" b="2540"/>
            <wp:docPr id="2" name="图片 2" descr="阿里面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阿里面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  <w:t>阿里面试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5,6,7,9,10,13中的哪一个？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这个是加权图，深度遍历，必须要纸笔画出来。花时间计算有些划不来，答案是10。如果猜的话，一般是倒数第二个 😊。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我的路线是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7-3+4-2+5-3+4-3+3-2+7-7 = 10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18.以下关于STL的描述中，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是错的。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1. STL容器是线程不安全的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2. 当容量不够时，vector内部内存扩展方式是翻倍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3. std::sort是稳定排序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4. std::string中可以存储多个'\0'字符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5. std::bitset不是一个STL容器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6. std::stack默认是用deque实现的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STL类似于JDK里面的“伸手库”,帮你封装好了很多常见的结构与算法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STL是部分线程安全的。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sdt::sort 中间的冒号" :: "是作用域限定符(field qualifier)或称作用域运算符，用它声明函数是属于哪个类的，类似于JAVA中的Arrays.sort()；</w:t>
      </w:r>
    </w:p>
    <w:p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剩下的问题都跟Java类似，我是来面试JAVA的！！！</w:t>
      </w:r>
    </w:p>
    <w:p>
      <w:pPr>
        <w:widowControl/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所以选1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19.忘记了，好像是数组指针混在一起的题目，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20.求自增与优先级的，具体代码不清楚了，反正就是这个代码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calculate(int y,int t){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++y | t++;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题目到底是几我们不关心，我们只需要知道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自增的优先级高于二进制运算，所以要全部自增运算完，才可以或运算</w:t>
      </w:r>
    </w:p>
    <w:p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关于++var与var++的问题， 我们常见的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i++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都是不影响结果的，而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++i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才影响结果</w:t>
      </w:r>
    </w:p>
    <w:p>
      <w:pPr>
        <w:widowControl/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反编译后的代码是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calculate(int, int)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var_m4 = rdi;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var_m8 = rsi;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rsi = var_m4 + 0x1;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var_m4 = rsi;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rdi = var_m8;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var_m8 = rdi + 0x1;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return rsi + rdi;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//更简单的说，就是y++; x=y|t; t++;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也就是说，比如我们计算calculate(1,9)就是计算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 + 1;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 | 9;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return 2 | 9;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9 + 1;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这几个步骤.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outlineLvl w:val="0"/>
        <w:rPr>
          <w:rFonts w:hint="eastAsia" w:ascii="inherit" w:hAnsi="inherit" w:eastAsia="宋体" w:cs="Lucida Sans Unicode"/>
          <w:bCs/>
          <w:color w:val="2F2F2F"/>
          <w:kern w:val="36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36"/>
          <w:sz w:val="21"/>
          <w:szCs w:val="21"/>
        </w:rPr>
        <w:t>附加题：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这部分为自由题目，</w:t>
      </w:r>
      <w:del w:id="0" w:author="Unknown">
        <w:r>
          <w:rPr>
            <w:rFonts w:ascii="Lucida Sans Unicode" w:hAnsi="Lucida Sans Unicode" w:eastAsia="宋体" w:cs="Lucida Sans Unicode"/>
            <w:color w:val="2F2F2F"/>
            <w:kern w:val="0"/>
            <w:sz w:val="21"/>
            <w:szCs w:val="21"/>
          </w:rPr>
          <w:delText>终于有Android题目了</w:delText>
        </w:r>
      </w:del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，反复改了好多次，发现这个题目不是简单的“阻塞”能解决的。</w:t>
      </w:r>
    </w:p>
    <w:p>
      <w:pPr>
        <w:widowControl/>
        <w:shd w:val="clear" w:color="auto" w:fill="FFFFFF"/>
        <w:jc w:val="left"/>
        <w:outlineLvl w:val="1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1.请列举一些导致"APP启动慢"感受的典型问题或负面模式及相应的优化策略。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以Android支付婊为例：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1. UI阻塞问题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比如布局深度，过度渲染，内存抖动，耗时任务，导致UI阻塞，但是这个我觉得连我这样的菜鸟都知道的优化，人家早就解决了啊（这个如果是个人开发的话，可以用GPU profile进行UI调试，移除阻塞代码，有一年经验的人都会的）。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2. 业务太多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假设支付宝使用了异步任务解决了阻塞问题，为什么仍然卡呢？我认为是支付宝的业务太多（并发过多，框架加载过多）。比如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启动时连接各种不同域名的HTTPS比较耗时，多线程也撑不住啦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启动时候就开始互相唤醒各种毒瘤进程，类似于病毒的双守护线程（比如淘宝）；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启动各种后台Service；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启动一大堆单例框架，供全局调用；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加载各种JNI组件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由于支付宝对安全要求高，需要更多的加解密运算，看看data下的so文件大家就知道了；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解决办法：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简化HTTPS的API获取流程，以减少并发连接量；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在加载各种单例或者框架时，进行加载调度（说的容易）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使用JNI解决密集运算（人家的确这么做了）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3. 团队协作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可以说，支付宝的业务可能比一个JAVA EE服务器还要多，这时需要一个好的架构师和一个好的团队。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架构师当初对支付宝框架搭建不合理，而且现在历史旧帐太多，非常不好修改了；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团队是从服务器平台调过来的，可能不太适应嵌入式下资源紧缺的环境（这个是我脑补的，我上次看到一个JAVAEE码农写的Android代码，唉~）；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4. 更多的优化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可以看看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"http://www.zhihu.com/question/30033704/answer/46641046?utm_source=weibo&amp;utm_medium=weibo_share&amp;utm_content=share_answer&amp;utm_campaign=share_button"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如何从程序优化的角度解释淘宝支付宝的安卓版卡顿？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outlineLvl w:val="1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2.客户端开发不同于服务端开发的一个典型背景是，我们的程序会运行在大量不同的设备商，带给我们很多底层执行环境上的约束，例如Android生态中典型的碎片化问题，有的团队为此只适配主流机型，有的约束开发可以使用的API，有的干脆只为iOS平台开发。请在平衡用户体验与研发成本之上，站在App设计和研发的角度，提出你的对策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这道题目又把1%的用户给忘了，好黑.....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我的看法是：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对于Android来说：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适配4.0以上的设备；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Flyme与MIUI为了所谓的个性化与安全，需要特别进行适配，比如短信功能。</w:t>
      </w:r>
    </w:p>
    <w:p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为了缩减成本，尽量使用优秀的通用的框架，同时贡献代码；</w:t>
      </w:r>
    </w:p>
    <w:p>
      <w:pPr>
        <w:widowControl/>
        <w:shd w:val="clear" w:color="auto" w:fill="FFFFFF"/>
        <w:spacing w:after="300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3.请以你的平台为例，解释APP“卡”的原因，并给出“滑屏卡顿”与“转场卡顿”的解决方案。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这道题目还是优化问题，同上。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在Android中，我们在开发者选项中打开GPU profile，然后在AndroidStudio对内存进行监控。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A40C7"/>
    <w:multiLevelType w:val="multilevel"/>
    <w:tmpl w:val="15FA4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9A45F0"/>
    <w:multiLevelType w:val="multilevel"/>
    <w:tmpl w:val="2C9A4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B774BF"/>
    <w:multiLevelType w:val="multilevel"/>
    <w:tmpl w:val="56B7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0A4F09"/>
    <w:multiLevelType w:val="multilevel"/>
    <w:tmpl w:val="580A4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2552A28"/>
    <w:multiLevelType w:val="multilevel"/>
    <w:tmpl w:val="62552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A755AB0"/>
    <w:multiLevelType w:val="multilevel"/>
    <w:tmpl w:val="6A755A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EB2690D"/>
    <w:multiLevelType w:val="multilevel"/>
    <w:tmpl w:val="6EB26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1A936D7"/>
    <w:multiLevelType w:val="multilevel"/>
    <w:tmpl w:val="71A93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1F51DE3"/>
    <w:multiLevelType w:val="multilevel"/>
    <w:tmpl w:val="71F51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nknown">
    <w15:presenceInfo w15:providerId="None" w15:userId="Unkn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30"/>
    <w:rsid w:val="001041DF"/>
    <w:rsid w:val="001F3656"/>
    <w:rsid w:val="00243884"/>
    <w:rsid w:val="00282FEA"/>
    <w:rsid w:val="004003E2"/>
    <w:rsid w:val="00513E0B"/>
    <w:rsid w:val="005C7E37"/>
    <w:rsid w:val="006636CD"/>
    <w:rsid w:val="00893F30"/>
    <w:rsid w:val="00A36405"/>
    <w:rsid w:val="00E25C7A"/>
    <w:rsid w:val="00F27507"/>
    <w:rsid w:val="471C1C93"/>
    <w:rsid w:val="51916FAA"/>
    <w:rsid w:val="57C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1199</Words>
  <Characters>6838</Characters>
  <Lines>56</Lines>
  <Paragraphs>16</Paragraphs>
  <TotalTime>0</TotalTime>
  <ScaleCrop>false</ScaleCrop>
  <LinksUpToDate>false</LinksUpToDate>
  <CharactersWithSpaces>8021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2015-06-12T16:59:00Z</dcterms:created>
  <dc:creator>xhy</dc:creator>
  <cp:lastModifiedBy>橙子</cp:lastModifiedBy>
  <dcterms:modified xsi:type="dcterms:W3CDTF">2021-08-26T08:07:08Z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D784E45B403345CBB0899410B95BEF37</vt:lpwstr>
  </property>
</Properties>
</file>